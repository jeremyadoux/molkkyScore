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 w:rsidRPr="00691CD5">
        <w:rPr>
          <w:b/>
          <w:u w:val="single"/>
          <w:lang w:val="en-US"/>
        </w:rPr>
        <w:t xml:space="preserve">START 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691CD5">
        <w:trPr>
          <w:trHeight w:val="345"/>
        </w:trPr>
        <w:tc>
          <w:tcPr>
            <w:tcW w:w="4644" w:type="dxa"/>
          </w:tcPr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691CD5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Démarrer le jeu</w:t>
            </w:r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Tutorial</w:t>
            </w:r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Aidez-Moi</w:t>
            </w:r>
          </w:p>
        </w:tc>
      </w:tr>
      <w:tr w:rsidR="00691CD5" w:rsidTr="00691CD5">
        <w:trPr>
          <w:trHeight w:val="345"/>
        </w:trPr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:rsidR="00691CD5" w:rsidRDefault="00691CD5" w:rsidP="00691CD5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</w:tbl>
    <w:p w:rsidR="00691CD5" w:rsidRDefault="00691CD5" w:rsidP="00691CD5">
      <w:pPr>
        <w:spacing w:after="0"/>
        <w:rPr>
          <w:b/>
          <w:u w:val="single"/>
          <w:lang w:val="en-US"/>
        </w:rPr>
      </w:pPr>
    </w:p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ADD PLAYERS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Enter player names..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Entrez les noms des joueurs.</w:t>
            </w:r>
            <w:r>
              <w:rPr>
                <w:lang w:val="en-US"/>
              </w:rPr>
              <w:t>.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Player</w:t>
            </w:r>
            <w:r>
              <w:rPr>
                <w:lang w:val="en-US"/>
              </w:rPr>
              <w:t xml:space="preserve">  1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Joueur</w:t>
            </w:r>
            <w:r>
              <w:rPr>
                <w:lang w:val="en-US"/>
              </w:rPr>
              <w:t xml:space="preserve">  1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>
              <w:rPr>
                <w:lang w:val="en-US"/>
              </w:rPr>
              <w:t xml:space="preserve">Player </w:t>
            </w:r>
            <w:r w:rsidRPr="00691CD5">
              <w:rPr>
                <w:lang w:val="en-US"/>
              </w:rPr>
              <w:t>added to game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Joueur ajouté au jeu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Max. players reached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t>Max. de joueurs est atteint</w:t>
            </w:r>
          </w:p>
        </w:tc>
      </w:tr>
    </w:tbl>
    <w:p w:rsidR="00691CD5" w:rsidRDefault="00691CD5" w:rsidP="00691CD5">
      <w:pPr>
        <w:spacing w:after="0"/>
      </w:pPr>
    </w:p>
    <w:p w:rsidR="00691CD5" w:rsidRPr="00691CD5" w:rsidRDefault="00691CD5" w:rsidP="00691CD5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BUTTONS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691CD5" w:rsidRPr="00691CD5" w:rsidRDefault="00691CD5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Ready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Prêt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Yes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Oui</w:t>
            </w:r>
          </w:p>
        </w:tc>
      </w:tr>
      <w:tr w:rsid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</w:t>
            </w:r>
          </w:p>
        </w:tc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Cancel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rPr>
                <w:lang w:val="en-US"/>
              </w:rPr>
              <w:t>Annuler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:rsidR="00691CD5" w:rsidRPr="00691CD5" w:rsidRDefault="00691CD5" w:rsidP="00B26CE8">
            <w:r>
              <w:t>Redémarrez le jeu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691CD5" w:rsidRPr="00691CD5" w:rsidRDefault="00691CD5" w:rsidP="00B26CE8">
            <w:r>
              <w:t>Nouveau jeu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Undo last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rPr>
                <w:lang w:val="en-US"/>
              </w:rPr>
              <w:t>Annulez la dernière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rPr>
                <w:lang w:val="en-US"/>
              </w:rPr>
              <w:t>Quittez le jeu</w:t>
            </w:r>
          </w:p>
        </w:tc>
      </w:tr>
      <w:tr w:rsidR="00691CD5" w:rsidRPr="00691CD5" w:rsidTr="00B26CE8">
        <w:trPr>
          <w:trHeight w:val="345"/>
        </w:trPr>
        <w:tc>
          <w:tcPr>
            <w:tcW w:w="4644" w:type="dxa"/>
          </w:tcPr>
          <w:p w:rsidR="00691CD5" w:rsidRPr="00691CD5" w:rsidRDefault="00691CD5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Continue</w:t>
            </w:r>
          </w:p>
        </w:tc>
        <w:tc>
          <w:tcPr>
            <w:tcW w:w="4644" w:type="dxa"/>
          </w:tcPr>
          <w:p w:rsidR="00691CD5" w:rsidRPr="00691CD5" w:rsidRDefault="00691CD5" w:rsidP="00B26CE8">
            <w:r w:rsidRPr="00691CD5">
              <w:rPr>
                <w:lang w:val="en-US"/>
              </w:rPr>
              <w:t>Continuer</w:t>
            </w:r>
          </w:p>
        </w:tc>
      </w:tr>
    </w:tbl>
    <w:p w:rsidR="00691CD5" w:rsidRPr="00691CD5" w:rsidRDefault="00691CD5" w:rsidP="00691CD5">
      <w:pPr>
        <w:spacing w:after="0"/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WARNINGS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Please provide a valid player name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Remplissez un nom valide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Player name already in use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Nom du joueur est déjà utilisée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At least 2 player names are required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Au moins 2 noms de joueurs sont obligatoires</w:t>
            </w:r>
          </w:p>
        </w:tc>
      </w:tr>
    </w:tbl>
    <w:p w:rsidR="00691CD5" w:rsidRPr="00691CD5" w:rsidRDefault="00691CD5" w:rsidP="00691CD5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LOADING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starting game</w:t>
            </w:r>
          </w:p>
        </w:tc>
        <w:tc>
          <w:tcPr>
            <w:tcW w:w="4644" w:type="dxa"/>
          </w:tcPr>
          <w:p w:rsidR="00D13B2E" w:rsidRPr="00D13B2E" w:rsidRDefault="00D13B2E" w:rsidP="00B26CE8">
            <w:r w:rsidRPr="00D13B2E">
              <w:t>jeu en cours de démarrage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loading application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l'application se charge</w:t>
            </w:r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starting new game</w:t>
            </w:r>
          </w:p>
        </w:tc>
        <w:tc>
          <w:tcPr>
            <w:tcW w:w="4644" w:type="dxa"/>
          </w:tcPr>
          <w:p w:rsidR="00D13B2E" w:rsidRPr="00D13B2E" w:rsidRDefault="00D13B2E" w:rsidP="00B26CE8">
            <w:r w:rsidRPr="00D13B2E">
              <w:t>jeu en cours de démarrage</w:t>
            </w:r>
          </w:p>
        </w:tc>
      </w:tr>
      <w:tr w:rsidR="00D13B2E" w:rsidRP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restarting game</w:t>
            </w:r>
          </w:p>
        </w:tc>
        <w:tc>
          <w:tcPr>
            <w:tcW w:w="4644" w:type="dxa"/>
          </w:tcPr>
          <w:p w:rsidR="00D13B2E" w:rsidRPr="00D13B2E" w:rsidRDefault="00D13B2E" w:rsidP="00B26CE8">
            <w:r>
              <w:t>jeu en cours de redémarrage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>restoring game</w:t>
            </w:r>
          </w:p>
        </w:tc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en cours de restaurage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loading tutorial</w:t>
            </w:r>
          </w:p>
        </w:tc>
        <w:tc>
          <w:tcPr>
            <w:tcW w:w="4644" w:type="dxa"/>
          </w:tcPr>
          <w:p w:rsidR="00D13B2E" w:rsidRPr="00691CD5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manuel d'instruction se charge</w:t>
            </w:r>
          </w:p>
        </w:tc>
      </w:tr>
    </w:tbl>
    <w:p w:rsidR="00D13B2E" w:rsidRPr="00691CD5" w:rsidRDefault="00D13B2E" w:rsidP="00D13B2E">
      <w:pPr>
        <w:spacing w:after="0"/>
        <w:rPr>
          <w:lang w:val="en-US"/>
        </w:rPr>
      </w:pPr>
    </w:p>
    <w:p w:rsidR="00D13B2E" w:rsidRPr="00691CD5" w:rsidRDefault="00D13B2E" w:rsidP="00D13B2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NEW GAME CONFIRMATION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D13B2E" w:rsidTr="00B26CE8">
        <w:trPr>
          <w:trHeight w:val="345"/>
        </w:trPr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D13B2E" w:rsidRPr="00691CD5" w:rsidRDefault="00D13B2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Nouveau jeu</w:t>
            </w:r>
          </w:p>
        </w:tc>
      </w:tr>
      <w:tr w:rsidR="00D13B2E" w:rsidTr="00B26CE8">
        <w:trPr>
          <w:trHeight w:val="345"/>
        </w:trPr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Same players?</w:t>
            </w:r>
          </w:p>
        </w:tc>
        <w:tc>
          <w:tcPr>
            <w:tcW w:w="4644" w:type="dxa"/>
          </w:tcPr>
          <w:p w:rsidR="00D13B2E" w:rsidRDefault="00D13B2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Voulez-vous garder les mêmes joueurs?</w:t>
            </w:r>
          </w:p>
        </w:tc>
      </w:tr>
    </w:tbl>
    <w:p w:rsidR="00691CD5" w:rsidRDefault="00691CD5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CONFIRMATION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Restart game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Redémarrez le jeu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Exit game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Quittez le jeu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Are you sure?</w:t>
            </w:r>
          </w:p>
        </w:tc>
        <w:tc>
          <w:tcPr>
            <w:tcW w:w="4644" w:type="dxa"/>
          </w:tcPr>
          <w:p w:rsidR="00BD4D9E" w:rsidRPr="00691CD5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Êtes-vous sûr?</w:t>
            </w:r>
          </w:p>
        </w:tc>
      </w:tr>
    </w:tbl>
    <w:p w:rsidR="00BD4D9E" w:rsidRPr="00691CD5" w:rsidRDefault="00BD4D9E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SCOREBOARD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RPr="00691CD5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Scoreboard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Feuille de scorage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Details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Détails</w:t>
            </w:r>
          </w:p>
        </w:tc>
      </w:tr>
      <w:tr w:rsidR="009833C4" w:rsidTr="00B26CE8">
        <w:trPr>
          <w:trHeight w:val="345"/>
        </w:trPr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Nouveau</w:t>
            </w:r>
          </w:p>
        </w:tc>
      </w:tr>
      <w:tr w:rsidR="009833C4" w:rsidTr="00B26CE8">
        <w:trPr>
          <w:trHeight w:val="345"/>
        </w:trPr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644" w:type="dxa"/>
          </w:tcPr>
          <w:p w:rsidR="009833C4" w:rsidRPr="00691CD5" w:rsidRDefault="009833C4" w:rsidP="00B26CE8">
            <w:pPr>
              <w:rPr>
                <w:lang w:val="en-US"/>
              </w:rPr>
            </w:pPr>
            <w:r>
              <w:rPr>
                <w:lang w:val="en-US"/>
              </w:rPr>
              <w:t>Quittez</w:t>
            </w:r>
          </w:p>
        </w:tc>
      </w:tr>
    </w:tbl>
    <w:p w:rsidR="00691CD5" w:rsidRPr="00691CD5" w:rsidRDefault="00691CD5" w:rsidP="00691CD5">
      <w:pPr>
        <w:spacing w:after="0"/>
        <w:rPr>
          <w:lang w:val="en-US"/>
        </w:rPr>
      </w:pPr>
    </w:p>
    <w:p w:rsidR="00BD4D9E" w:rsidRPr="00691CD5" w:rsidRDefault="00BD4D9E" w:rsidP="00BD4D9E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TUTORIAL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BD4D9E" w:rsidRPr="00691CD5" w:rsidTr="00B26CE8">
        <w:trPr>
          <w:trHeight w:val="345"/>
        </w:trPr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BD4D9E" w:rsidRPr="00691CD5" w:rsidRDefault="00BD4D9E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Tutorial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Aidez-Moi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D4D9E">
            <w:pPr>
              <w:rPr>
                <w:lang w:val="en-US"/>
              </w:rPr>
            </w:pPr>
            <w:r w:rsidRPr="00691CD5">
              <w:rPr>
                <w:lang w:val="en-US"/>
              </w:rPr>
              <w:t>For the tutorial we've started a game with two players, named Bob &amp; Sara</w:t>
            </w:r>
            <w:r>
              <w:rPr>
                <w:lang w:val="en-US"/>
              </w:rPr>
              <w:t xml:space="preserve">. You can </w:t>
            </w:r>
            <w:r w:rsidRPr="00691CD5">
              <w:rPr>
                <w:lang w:val="en-US"/>
              </w:rPr>
              <w:t xml:space="preserve"> navigate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through the tutorial either by following the instructions or by use of the arrows on the bottom of the screen</w:t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You can exit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the tutorial anytime by selecting the options icon at the top right of the screen.</w:t>
            </w:r>
          </w:p>
        </w:tc>
        <w:tc>
          <w:tcPr>
            <w:tcW w:w="4644" w:type="dxa"/>
          </w:tcPr>
          <w:p w:rsidR="00BD4D9E" w:rsidRDefault="00BD4D9E" w:rsidP="00BD4D9E">
            <w:pPr>
              <w:rPr>
                <w:lang w:val="en-US"/>
              </w:rPr>
            </w:pPr>
            <w:r w:rsidRPr="00691CD5">
              <w:rPr>
                <w:lang w:val="en-US"/>
              </w:rPr>
              <w:t>Pour ce tutoriel, nous avons commencé un jeu à deux joueurs, nommé Hugo &amp; Emma</w:t>
            </w:r>
            <w:r>
              <w:rPr>
                <w:lang w:val="en-US"/>
              </w:rPr>
              <w:t xml:space="preserve">. Vous pouvez  </w:t>
            </w:r>
            <w:r w:rsidRPr="00691CD5">
              <w:rPr>
                <w:lang w:val="en-US"/>
              </w:rPr>
              <w:t>naviguer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dans le tutoriel soit en suivant les instructions ou par l'utilisation des flèches sur le fond de l'écran</w:t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Vous po</w:t>
            </w:r>
            <w:r>
              <w:rPr>
                <w:lang w:val="en-US"/>
              </w:rPr>
              <w:t>uvez  quitter</w:t>
            </w:r>
            <w:r w:rsidRPr="00691CD5">
              <w:rPr>
                <w:lang w:val="en-US"/>
              </w:rPr>
              <w:t xml:space="preserve"> le tutoriel tout moment en sélectionnant l'icône des options en haut à droite de l'écran.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Start tutorial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Lancer tutoriel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It's Bob's turn and he has knocked over 6 pins. Select the number 6...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C'est au tour d'Hugo et il a renversé six quilles. Sélectionnez le numéro 6</w:t>
            </w:r>
            <w:r>
              <w:rPr>
                <w:lang w:val="en-US"/>
              </w:rPr>
              <w:t>…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Nice, now confirm Bob's score by touching his name. The scoreboard at the top will get updated..</w:t>
            </w:r>
          </w:p>
        </w:tc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Top! Maintenant, confirmez le score d'Hugo en touchant son nom. La feuille de scorage au sommet sera mise à jour...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Well done! It's Sara's turn. She's didn't hit any pins! Select the number 0 and assign it to Sara.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Bravo! C'est au tour d'Emma. Elle n'a pas touché des quilles! Sélectionnez le numéro 0 et l'affecter à Emma.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Bob is winning! You can get a detailed score overview by touching the scoreboard at the top. </w:t>
            </w:r>
            <w:r w:rsidRPr="00691CD5">
              <w:rPr>
                <w:lang w:val="en-US"/>
              </w:rPr>
              <w:lastRenderedPageBreak/>
              <w:t>Give it a try...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A86649">
              <w:lastRenderedPageBreak/>
              <w:t xml:space="preserve">Hugo est en train de gagner! </w:t>
            </w:r>
            <w:r w:rsidRPr="00691CD5">
              <w:rPr>
                <w:lang w:val="en-US"/>
              </w:rPr>
              <w:t xml:space="preserve">Vous pouvez obtenir le score aperçu détaillé en touchant la </w:t>
            </w:r>
            <w:r w:rsidRPr="00691CD5">
              <w:rPr>
                <w:lang w:val="en-US"/>
              </w:rPr>
              <w:lastRenderedPageBreak/>
              <w:t>feuille de scorage en haut. Essayez-le..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lastRenderedPageBreak/>
              <w:t>If you assign a wrong score, you can undo it by touching the options icon at the top and selecting 'undo last'. Try it..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Si vous attribuez un mauvais score, vous pouvez annuler en touchant l'icône des options en haut et en sélectionnant 'Annulez la dernière'. Essayez-le..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Okey, you're all set for some mölkky action! Exit the tutorial game by touching the options icon and selecting 'exit game'.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Voila, vous êtes prêt! Quittez le jeu de tutoriel en touchant l'icône des options et en sélectionnant 'Quittez le jeu'.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6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le numéro 6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Bob's name (marked red)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le nom d'Hugo (marqué en rouge)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number 0 and then select Sara's name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le numéro 0, puis sélectionnez le nom d'Emma</w:t>
            </w:r>
          </w:p>
        </w:tc>
      </w:tr>
      <w:tr w:rsidR="00BD4D9E" w:rsidRPr="00A86649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scoreboard at the top of the screen &amp; then close it again</w:t>
            </w:r>
          </w:p>
        </w:tc>
        <w:tc>
          <w:tcPr>
            <w:tcW w:w="4644" w:type="dxa"/>
          </w:tcPr>
          <w:p w:rsidR="00BD4D9E" w:rsidRPr="00A86649" w:rsidRDefault="00A86649" w:rsidP="00B26CE8">
            <w:r w:rsidRPr="00A86649">
              <w:t>Non! Sélectionnez la feuille de scorage en haut de l'écran, puis refermez-le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'Undo Last' button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l'icône des options en haut à droite de l'écran, puis pousse le bouton 'Annulez la dernière'</w:t>
            </w:r>
          </w:p>
        </w:tc>
      </w:tr>
      <w:tr w:rsidR="00BD4D9E" w:rsidTr="00B26CE8">
        <w:trPr>
          <w:trHeight w:val="345"/>
        </w:trPr>
        <w:tc>
          <w:tcPr>
            <w:tcW w:w="4644" w:type="dxa"/>
          </w:tcPr>
          <w:p w:rsidR="00BD4D9E" w:rsidRDefault="00BD4D9E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Nope! Select the options icon at the top right of the screen and then the 'Exit game' button</w:t>
            </w:r>
          </w:p>
        </w:tc>
        <w:tc>
          <w:tcPr>
            <w:tcW w:w="4644" w:type="dxa"/>
          </w:tcPr>
          <w:p w:rsidR="00BD4D9E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Non! Sélectionnez l'icône des options en haut à droite de l'écran, puis pousse le bouton 'Quittez le jeu'</w:t>
            </w:r>
          </w:p>
        </w:tc>
      </w:tr>
    </w:tbl>
    <w:p w:rsidR="00691CD5" w:rsidRPr="00691CD5" w:rsidRDefault="00691CD5" w:rsidP="00BD4D9E">
      <w:pPr>
        <w:spacing w:after="0"/>
        <w:rPr>
          <w:lang w:val="en-US"/>
        </w:rPr>
      </w:pP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p w:rsidR="00A86649" w:rsidRPr="00691CD5" w:rsidRDefault="00A86649" w:rsidP="00A86649">
      <w:pPr>
        <w:spacing w:after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ABOUT</w:t>
      </w:r>
    </w:p>
    <w:tbl>
      <w:tblPr>
        <w:tblStyle w:val="Tabelraster"/>
        <w:tblW w:w="0" w:type="auto"/>
        <w:tblLook w:val="04A0"/>
      </w:tblPr>
      <w:tblGrid>
        <w:gridCol w:w="4644"/>
        <w:gridCol w:w="4644"/>
      </w:tblGrid>
      <w:tr w:rsidR="00A86649" w:rsidRPr="00691CD5" w:rsidTr="00B26CE8">
        <w:trPr>
          <w:trHeight w:val="345"/>
        </w:trPr>
        <w:tc>
          <w:tcPr>
            <w:tcW w:w="4644" w:type="dxa"/>
          </w:tcPr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Engels</w:t>
            </w:r>
          </w:p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644" w:type="dxa"/>
          </w:tcPr>
          <w:p w:rsidR="00A86649" w:rsidRPr="00691CD5" w:rsidRDefault="00A86649" w:rsidP="00B26CE8">
            <w:pPr>
              <w:jc w:val="center"/>
              <w:rPr>
                <w:b/>
                <w:lang w:val="en-US"/>
              </w:rPr>
            </w:pPr>
            <w:r w:rsidRPr="00691CD5">
              <w:rPr>
                <w:b/>
                <w:lang w:val="en-US"/>
              </w:rPr>
              <w:t>Frans</w:t>
            </w:r>
          </w:p>
        </w:tc>
      </w:tr>
      <w:tr w:rsidR="00A86649" w:rsidTr="00B26CE8">
        <w:trPr>
          <w:trHeight w:val="345"/>
        </w:trPr>
        <w:tc>
          <w:tcPr>
            <w:tcW w:w="4644" w:type="dxa"/>
          </w:tcPr>
          <w:p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About</w:t>
            </w:r>
          </w:p>
        </w:tc>
        <w:tc>
          <w:tcPr>
            <w:tcW w:w="4644" w:type="dxa"/>
          </w:tcPr>
          <w:p w:rsidR="00A86649" w:rsidRDefault="00A86649" w:rsidP="00B26CE8">
            <w:pPr>
              <w:rPr>
                <w:lang w:val="en-US"/>
              </w:rPr>
            </w:pPr>
            <w:r w:rsidRPr="00691CD5">
              <w:rPr>
                <w:lang w:val="en-US"/>
              </w:rPr>
              <w:t>À propos</w:t>
            </w:r>
          </w:p>
        </w:tc>
      </w:tr>
      <w:tr w:rsidR="00A86649" w:rsidTr="00B26CE8">
        <w:trPr>
          <w:trHeight w:val="345"/>
        </w:trPr>
        <w:tc>
          <w:tcPr>
            <w:tcW w:w="4644" w:type="dxa"/>
          </w:tcPr>
          <w:p w:rsidR="00A86649" w:rsidRDefault="00A86649" w:rsidP="00A86649">
            <w:pPr>
              <w:rPr>
                <w:lang w:val="en-US"/>
              </w:rPr>
            </w:pPr>
            <w:r w:rsidRPr="00691CD5">
              <w:rPr>
                <w:lang w:val="en-US"/>
              </w:rPr>
              <w:t>molkkyScore.com is not a game in itself. It is a web app for keeping score on the game named 'mölkky'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(also known as number kubb). For more information on the actual game, you can refer to the excellent website </w:t>
            </w:r>
            <w:hyperlink r:id="rId4" w:history="1">
              <w:r w:rsidRPr="002865AB">
                <w:rPr>
                  <w:rStyle w:val="Hyperlink"/>
                  <w:lang w:val="en-US"/>
                </w:rPr>
                <w:t>www.molkky.com</w:t>
              </w:r>
            </w:hyperlink>
            <w:r w:rsidRPr="00691CD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molkkyScore.com is developed by Frederic Aerts. Any questions, suggestions or bug reports can be directed to him via the email address </w:t>
            </w:r>
            <w:hyperlink r:id="rId5" w:history="1">
              <w:r w:rsidRPr="002865AB">
                <w:rPr>
                  <w:rStyle w:val="Hyperlink"/>
                  <w:lang w:val="en-US"/>
                </w:rPr>
                <w:t>info@molkkyScore.com</w:t>
              </w:r>
            </w:hyperlink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Developers are encouraged to contribute by forking on github. Tip: this web app keeps working, even when you don't have internet connection.</w:t>
            </w:r>
          </w:p>
        </w:tc>
        <w:tc>
          <w:tcPr>
            <w:tcW w:w="4644" w:type="dxa"/>
          </w:tcPr>
          <w:p w:rsidR="00A86649" w:rsidRDefault="00A86649" w:rsidP="00A86649">
            <w:pPr>
              <w:rPr>
                <w:lang w:val="en-US"/>
              </w:rPr>
            </w:pPr>
            <w:r w:rsidRPr="00691CD5">
              <w:rPr>
                <w:lang w:val="en-US"/>
              </w:rPr>
              <w:t xml:space="preserve">molkkyScore.com n'est pas un jeu à </w:t>
            </w:r>
            <w:r>
              <w:rPr>
                <w:lang w:val="en-US"/>
              </w:rPr>
              <w:t xml:space="preserve">part entière. C'est une </w:t>
            </w:r>
            <w:r w:rsidRPr="00691CD5">
              <w:rPr>
                <w:lang w:val="en-US"/>
              </w:rPr>
              <w:t>application web pour garder le score sur le jeu nommé 'Mölkky'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 xml:space="preserve"> (également connu sous le nom number kubb). Pour plus d'informations sur le jeu réel, vous pouvez consulter l'excellent site </w:t>
            </w:r>
            <w:hyperlink r:id="rId6" w:history="1">
              <w:r w:rsidRPr="002865AB">
                <w:rPr>
                  <w:rStyle w:val="Hyperlink"/>
                  <w:lang w:val="en-US"/>
                </w:rPr>
                <w:t>www.molkky.com</w:t>
              </w:r>
            </w:hyperlink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>molkkyScore.com est développé par Frederic Aerts</w:t>
            </w:r>
            <w:r>
              <w:rPr>
                <w:lang w:val="en-US"/>
              </w:rPr>
              <w:t xml:space="preserve">. </w:t>
            </w:r>
            <w:r w:rsidRPr="00691CD5">
              <w:rPr>
                <w:lang w:val="en-US"/>
              </w:rPr>
              <w:t xml:space="preserve">Questions, suggestions ou des rapports de bogues peuvent être adressées à lui via l'adresse e-mail </w:t>
            </w:r>
            <w:r>
              <w:rPr>
                <w:lang w:val="en-US"/>
              </w:rPr>
              <w:t xml:space="preserve"> </w:t>
            </w:r>
            <w:r w:rsidRPr="00691CD5">
              <w:rPr>
                <w:lang w:val="en-US"/>
              </w:rPr>
              <w:t>info@molkkyScore.com</w:t>
            </w:r>
            <w:r>
              <w:rPr>
                <w:lang w:val="en-US"/>
              </w:rPr>
              <w:t>.</w:t>
            </w:r>
            <w:r w:rsidRPr="00691CD5">
              <w:rPr>
                <w:lang w:val="en-US"/>
              </w:rPr>
              <w:t xml:space="preserve"> Développeurs sont encouragés à contribuer par bifurquer sur github</w:t>
            </w:r>
            <w:r>
              <w:rPr>
                <w:lang w:val="en-US"/>
              </w:rPr>
              <w:t xml:space="preserve">. Tip: </w:t>
            </w:r>
            <w:r w:rsidRPr="00691CD5">
              <w:rPr>
                <w:lang w:val="en-US"/>
              </w:rPr>
              <w:t>cette application web continue de fonctionner, même si vous n'avez pas de connexion internet.</w:t>
            </w:r>
          </w:p>
        </w:tc>
      </w:tr>
    </w:tbl>
    <w:p w:rsidR="00691CD5" w:rsidRPr="00691CD5" w:rsidRDefault="00691CD5" w:rsidP="00A86649">
      <w:pPr>
        <w:spacing w:after="0"/>
        <w:rPr>
          <w:lang w:val="en-US"/>
        </w:rPr>
      </w:pPr>
    </w:p>
    <w:p w:rsidR="00B05F4D" w:rsidRPr="00761D63" w:rsidRDefault="00691CD5" w:rsidP="00691CD5">
      <w:pPr>
        <w:spacing w:after="0"/>
        <w:rPr>
          <w:lang w:val="en-US"/>
        </w:rPr>
      </w:pPr>
      <w:r w:rsidRPr="00691CD5">
        <w:rPr>
          <w:lang w:val="en-US"/>
        </w:rPr>
        <w:tab/>
      </w:r>
      <w:r w:rsidRPr="00691CD5">
        <w:rPr>
          <w:lang w:val="en-US"/>
        </w:rPr>
        <w:tab/>
      </w:r>
      <w:r w:rsidRPr="00691CD5">
        <w:rPr>
          <w:lang w:val="en-US"/>
        </w:rPr>
        <w:tab/>
      </w:r>
    </w:p>
    <w:sectPr w:rsidR="00B05F4D" w:rsidRPr="00761D63" w:rsidSect="00B05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91CD5"/>
    <w:rsid w:val="001F6158"/>
    <w:rsid w:val="00220AB4"/>
    <w:rsid w:val="00674AE0"/>
    <w:rsid w:val="00691CD5"/>
    <w:rsid w:val="00761D63"/>
    <w:rsid w:val="009833C4"/>
    <w:rsid w:val="00A86649"/>
    <w:rsid w:val="00AD3302"/>
    <w:rsid w:val="00B05F4D"/>
    <w:rsid w:val="00BD4D9E"/>
    <w:rsid w:val="00D13B2E"/>
    <w:rsid w:val="00E95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05F4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91C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A866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olkky.com" TargetMode="External"/><Relationship Id="rId5" Type="http://schemas.openxmlformats.org/officeDocument/2006/relationships/hyperlink" Target="mailto:info@molkkyScore.com" TargetMode="External"/><Relationship Id="rId4" Type="http://schemas.openxmlformats.org/officeDocument/2006/relationships/hyperlink" Target="http://www.molkky.com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thuis</Company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Eline</cp:lastModifiedBy>
  <cp:revision>7</cp:revision>
  <dcterms:created xsi:type="dcterms:W3CDTF">2015-01-02T12:43:00Z</dcterms:created>
  <dcterms:modified xsi:type="dcterms:W3CDTF">2015-01-02T14:39:00Z</dcterms:modified>
</cp:coreProperties>
</file>